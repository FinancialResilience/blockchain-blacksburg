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37538" w14:textId="4D6783FA" w:rsidR="003C139D" w:rsidRPr="008F13C1" w:rsidRDefault="00737659" w:rsidP="00BA08B5">
      <w:pPr>
        <w:rPr>
          <w:rFonts w:asciiTheme="minorHAnsi" w:hAnsiTheme="minorHAnsi" w:cstheme="minorHAnsi"/>
          <w:sz w:val="22"/>
          <w:szCs w:val="22"/>
        </w:rPr>
      </w:pPr>
      <w:r w:rsidRPr="008F13C1">
        <w:rPr>
          <w:rFonts w:asciiTheme="minorHAnsi" w:hAnsiTheme="minorHAnsi" w:cstheme="minorHAnsi"/>
          <w:sz w:val="22"/>
          <w:szCs w:val="22"/>
        </w:rPr>
        <w:t>February 7, 2018</w:t>
      </w:r>
    </w:p>
    <w:p w14:paraId="1E10BD55" w14:textId="5778EAAF" w:rsidR="00737659" w:rsidRDefault="00737659" w:rsidP="00BA08B5">
      <w:pPr>
        <w:rPr>
          <w:rFonts w:asciiTheme="minorHAnsi" w:hAnsiTheme="minorHAnsi" w:cstheme="minorHAnsi"/>
          <w:sz w:val="22"/>
          <w:szCs w:val="22"/>
        </w:rPr>
      </w:pPr>
    </w:p>
    <w:p w14:paraId="5215298E" w14:textId="77777777" w:rsidR="00B0255E" w:rsidRPr="008F13C1" w:rsidRDefault="00B0255E" w:rsidP="00BA08B5">
      <w:pPr>
        <w:rPr>
          <w:rFonts w:asciiTheme="minorHAnsi" w:hAnsiTheme="minorHAnsi" w:cstheme="minorHAnsi"/>
          <w:sz w:val="22"/>
          <w:szCs w:val="22"/>
        </w:rPr>
      </w:pPr>
    </w:p>
    <w:p w14:paraId="2D46E13A" w14:textId="77777777" w:rsidR="00F96B2F" w:rsidRPr="008F13C1" w:rsidRDefault="00F96B2F" w:rsidP="00F96B2F">
      <w:pPr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8F13C1">
        <w:rPr>
          <w:rFonts w:asciiTheme="minorHAnsi" w:hAnsiTheme="minorHAnsi" w:cstheme="minorHAnsi"/>
          <w:sz w:val="22"/>
          <w:szCs w:val="22"/>
          <w:highlight w:val="yellow"/>
        </w:rPr>
        <w:t>Ms</w:t>
      </w:r>
      <w:proofErr w:type="spellEnd"/>
      <w:r w:rsidRPr="008F13C1">
        <w:rPr>
          <w:rFonts w:asciiTheme="minorHAnsi" w:hAnsiTheme="minorHAnsi" w:cstheme="minorHAnsi"/>
          <w:sz w:val="22"/>
          <w:szCs w:val="22"/>
          <w:highlight w:val="yellow"/>
        </w:rPr>
        <w:t>/</w:t>
      </w:r>
      <w:proofErr w:type="spellStart"/>
      <w:r w:rsidRPr="008F13C1">
        <w:rPr>
          <w:rFonts w:asciiTheme="minorHAnsi" w:hAnsiTheme="minorHAnsi" w:cstheme="minorHAnsi"/>
          <w:sz w:val="22"/>
          <w:szCs w:val="22"/>
          <w:highlight w:val="yellow"/>
        </w:rPr>
        <w:t>Mr</w:t>
      </w:r>
      <w:proofErr w:type="spellEnd"/>
      <w:r w:rsidRPr="008F13C1">
        <w:rPr>
          <w:rFonts w:asciiTheme="minorHAnsi" w:hAnsiTheme="minorHAnsi" w:cstheme="minorHAnsi"/>
          <w:sz w:val="22"/>
          <w:szCs w:val="22"/>
          <w:highlight w:val="yellow"/>
        </w:rPr>
        <w:t xml:space="preserve"> XYZ</w:t>
      </w:r>
    </w:p>
    <w:p w14:paraId="133B3FD2" w14:textId="77777777" w:rsidR="00F96B2F" w:rsidRPr="008F13C1" w:rsidRDefault="00F96B2F" w:rsidP="00F96B2F">
      <w:pPr>
        <w:rPr>
          <w:rFonts w:asciiTheme="minorHAnsi" w:hAnsiTheme="minorHAnsi" w:cstheme="minorHAnsi"/>
          <w:sz w:val="22"/>
          <w:szCs w:val="22"/>
          <w:highlight w:val="yellow"/>
        </w:rPr>
      </w:pPr>
      <w:r w:rsidRPr="008F13C1">
        <w:rPr>
          <w:rFonts w:asciiTheme="minorHAnsi" w:hAnsiTheme="minorHAnsi" w:cstheme="minorHAnsi"/>
          <w:sz w:val="22"/>
          <w:szCs w:val="22"/>
          <w:highlight w:val="yellow"/>
        </w:rPr>
        <w:t>Address 1</w:t>
      </w:r>
    </w:p>
    <w:p w14:paraId="630C1548" w14:textId="77777777" w:rsidR="00F96B2F" w:rsidRPr="008F13C1" w:rsidRDefault="00F96B2F" w:rsidP="00F96B2F">
      <w:pPr>
        <w:rPr>
          <w:rFonts w:asciiTheme="minorHAnsi" w:hAnsiTheme="minorHAnsi" w:cstheme="minorHAnsi"/>
          <w:sz w:val="22"/>
          <w:szCs w:val="22"/>
          <w:highlight w:val="yellow"/>
        </w:rPr>
      </w:pPr>
      <w:r w:rsidRPr="008F13C1">
        <w:rPr>
          <w:rFonts w:asciiTheme="minorHAnsi" w:hAnsiTheme="minorHAnsi" w:cstheme="minorHAnsi"/>
          <w:sz w:val="22"/>
          <w:szCs w:val="22"/>
          <w:highlight w:val="yellow"/>
        </w:rPr>
        <w:t>Address 2</w:t>
      </w:r>
    </w:p>
    <w:p w14:paraId="61995B9F" w14:textId="77777777" w:rsidR="00F96B2F" w:rsidRPr="008F13C1" w:rsidRDefault="00F96B2F" w:rsidP="00F96B2F">
      <w:pPr>
        <w:rPr>
          <w:rFonts w:asciiTheme="minorHAnsi" w:hAnsiTheme="minorHAnsi" w:cstheme="minorHAnsi"/>
          <w:sz w:val="22"/>
          <w:szCs w:val="22"/>
        </w:rPr>
      </w:pPr>
      <w:r w:rsidRPr="008F13C1">
        <w:rPr>
          <w:rFonts w:asciiTheme="minorHAnsi" w:hAnsiTheme="minorHAnsi" w:cstheme="minorHAnsi"/>
          <w:sz w:val="22"/>
          <w:szCs w:val="22"/>
          <w:highlight w:val="yellow"/>
        </w:rPr>
        <w:t>City, State, ZIP</w:t>
      </w:r>
    </w:p>
    <w:p w14:paraId="535CD540" w14:textId="77777777" w:rsidR="00F96B2F" w:rsidRPr="008F13C1" w:rsidRDefault="00F96B2F" w:rsidP="00F96B2F">
      <w:pPr>
        <w:rPr>
          <w:rFonts w:asciiTheme="minorHAnsi" w:hAnsiTheme="minorHAnsi" w:cstheme="minorHAnsi"/>
          <w:sz w:val="22"/>
          <w:szCs w:val="22"/>
        </w:rPr>
      </w:pPr>
    </w:p>
    <w:p w14:paraId="53E106D3" w14:textId="173EF899" w:rsidR="00F96B2F" w:rsidRPr="008F13C1" w:rsidRDefault="00F96B2F" w:rsidP="00F96B2F">
      <w:pPr>
        <w:rPr>
          <w:rFonts w:asciiTheme="minorHAnsi" w:hAnsiTheme="minorHAnsi" w:cstheme="minorHAnsi"/>
          <w:sz w:val="22"/>
          <w:szCs w:val="22"/>
        </w:rPr>
      </w:pPr>
    </w:p>
    <w:p w14:paraId="7ACFA3CA" w14:textId="77777777" w:rsidR="00F96B2F" w:rsidRPr="008F13C1" w:rsidRDefault="00F96B2F" w:rsidP="00F96B2F">
      <w:pPr>
        <w:rPr>
          <w:rFonts w:asciiTheme="minorHAnsi" w:hAnsiTheme="minorHAnsi" w:cstheme="minorHAnsi"/>
          <w:sz w:val="22"/>
          <w:szCs w:val="22"/>
        </w:rPr>
      </w:pPr>
      <w:r w:rsidRPr="008F13C1">
        <w:rPr>
          <w:rFonts w:asciiTheme="minorHAnsi" w:hAnsiTheme="minorHAnsi" w:cstheme="minorHAnsi"/>
          <w:sz w:val="22"/>
          <w:szCs w:val="22"/>
        </w:rPr>
        <w:t xml:space="preserve">Dear </w:t>
      </w:r>
      <w:r w:rsidRPr="008F13C1">
        <w:rPr>
          <w:rFonts w:asciiTheme="minorHAnsi" w:hAnsiTheme="minorHAnsi" w:cstheme="minorHAnsi"/>
          <w:sz w:val="22"/>
          <w:szCs w:val="22"/>
          <w:highlight w:val="yellow"/>
        </w:rPr>
        <w:t>XYZ</w:t>
      </w:r>
      <w:r w:rsidRPr="008F13C1">
        <w:rPr>
          <w:rFonts w:asciiTheme="minorHAnsi" w:hAnsiTheme="minorHAnsi" w:cstheme="minorHAnsi"/>
          <w:sz w:val="22"/>
          <w:szCs w:val="22"/>
        </w:rPr>
        <w:t>,</w:t>
      </w:r>
    </w:p>
    <w:p w14:paraId="0ACB861B" w14:textId="77777777" w:rsidR="00F96B2F" w:rsidRPr="008F13C1" w:rsidRDefault="00F96B2F" w:rsidP="00F96B2F">
      <w:pPr>
        <w:rPr>
          <w:rFonts w:asciiTheme="minorHAnsi" w:hAnsiTheme="minorHAnsi" w:cstheme="minorHAnsi"/>
          <w:sz w:val="22"/>
          <w:szCs w:val="22"/>
        </w:rPr>
      </w:pPr>
    </w:p>
    <w:p w14:paraId="66D2C45A" w14:textId="08613277" w:rsidR="008F13C1" w:rsidRPr="008F13C1" w:rsidRDefault="00737659" w:rsidP="008F13C1">
      <w:pPr>
        <w:rPr>
          <w:rFonts w:asciiTheme="minorHAnsi" w:hAnsiTheme="minorHAnsi" w:cstheme="minorHAnsi"/>
          <w:sz w:val="22"/>
          <w:szCs w:val="22"/>
        </w:rPr>
      </w:pPr>
      <w:r w:rsidRPr="008F13C1">
        <w:rPr>
          <w:rFonts w:asciiTheme="minorHAnsi" w:hAnsiTheme="minorHAnsi" w:cstheme="minorHAnsi"/>
          <w:sz w:val="22"/>
          <w:szCs w:val="22"/>
        </w:rPr>
        <w:t xml:space="preserve">On April 20, 2018, the </w:t>
      </w:r>
      <w:r w:rsidR="00F96B2F" w:rsidRPr="008F13C1">
        <w:rPr>
          <w:rFonts w:asciiTheme="minorHAnsi" w:hAnsiTheme="minorHAnsi" w:cstheme="minorHAnsi"/>
          <w:sz w:val="22"/>
          <w:szCs w:val="22"/>
        </w:rPr>
        <w:t xml:space="preserve">Global Forum on Urban and Regional Resilience </w:t>
      </w:r>
      <w:r w:rsidRPr="008F13C1">
        <w:rPr>
          <w:rFonts w:asciiTheme="minorHAnsi" w:hAnsiTheme="minorHAnsi" w:cstheme="minorHAnsi"/>
          <w:sz w:val="22"/>
          <w:szCs w:val="22"/>
        </w:rPr>
        <w:t xml:space="preserve">(GFURR) at Virginia Tech will host the </w:t>
      </w:r>
      <w:r w:rsidR="000062DC">
        <w:rPr>
          <w:rFonts w:asciiTheme="minorHAnsi" w:hAnsiTheme="minorHAnsi" w:cstheme="minorHAnsi"/>
          <w:sz w:val="22"/>
          <w:szCs w:val="22"/>
        </w:rPr>
        <w:t>2018</w:t>
      </w:r>
      <w:r w:rsidRPr="008F13C1">
        <w:rPr>
          <w:rFonts w:asciiTheme="minorHAnsi" w:hAnsiTheme="minorHAnsi" w:cstheme="minorHAnsi"/>
          <w:sz w:val="22"/>
          <w:szCs w:val="22"/>
        </w:rPr>
        <w:t xml:space="preserve"> Blacksburg Blockchain Symposium</w:t>
      </w:r>
      <w:r w:rsidR="008F13C1" w:rsidRPr="008F13C1">
        <w:rPr>
          <w:rFonts w:asciiTheme="minorHAnsi" w:hAnsiTheme="minorHAnsi" w:cstheme="minorHAnsi"/>
          <w:sz w:val="22"/>
          <w:szCs w:val="22"/>
        </w:rPr>
        <w:t xml:space="preserve"> (Symposium)</w:t>
      </w:r>
      <w:r w:rsidR="000062DC">
        <w:rPr>
          <w:rFonts w:asciiTheme="minorHAnsi" w:hAnsiTheme="minorHAnsi" w:cstheme="minorHAnsi"/>
          <w:sz w:val="22"/>
          <w:szCs w:val="22"/>
        </w:rPr>
        <w:t xml:space="preserve"> </w:t>
      </w:r>
      <w:r w:rsidR="000062DC" w:rsidRPr="003B5AFC">
        <w:rPr>
          <w:rFonts w:asciiTheme="minorHAnsi" w:hAnsiTheme="minorHAnsi" w:cstheme="minorHAnsi"/>
          <w:i/>
          <w:sz w:val="22"/>
          <w:szCs w:val="22"/>
        </w:rPr>
        <w:t>– the first</w:t>
      </w:r>
      <w:del w:id="0" w:author="Woodard, Davon" w:date="2018-02-08T11:20:00Z">
        <w:r w:rsidR="000062DC" w:rsidRPr="003B5AFC" w:rsidDel="006C448E">
          <w:rPr>
            <w:rFonts w:asciiTheme="minorHAnsi" w:hAnsiTheme="minorHAnsi" w:cstheme="minorHAnsi"/>
            <w:i/>
            <w:sz w:val="22"/>
            <w:szCs w:val="22"/>
          </w:rPr>
          <w:delText xml:space="preserve"> </w:delText>
        </w:r>
      </w:del>
      <w:ins w:id="1" w:author="Woodard, Davon" w:date="2018-02-08T11:20:00Z">
        <w:r w:rsidR="006C448E">
          <w:rPr>
            <w:rFonts w:asciiTheme="minorHAnsi" w:hAnsiTheme="minorHAnsi" w:cstheme="minorHAnsi"/>
            <w:i/>
            <w:sz w:val="22"/>
            <w:szCs w:val="22"/>
          </w:rPr>
          <w:t xml:space="preserve"> </w:t>
        </w:r>
      </w:ins>
      <w:r w:rsidR="000062DC" w:rsidRPr="003B5AFC">
        <w:rPr>
          <w:rFonts w:asciiTheme="minorHAnsi" w:hAnsiTheme="minorHAnsi" w:cstheme="minorHAnsi"/>
          <w:i/>
          <w:sz w:val="22"/>
          <w:szCs w:val="22"/>
        </w:rPr>
        <w:t>blockchain conference of its kind in the Mid-Atlantic region</w:t>
      </w:r>
      <w:r w:rsidR="000062DC">
        <w:rPr>
          <w:rFonts w:asciiTheme="minorHAnsi" w:hAnsiTheme="minorHAnsi" w:cstheme="minorHAnsi"/>
          <w:sz w:val="22"/>
          <w:szCs w:val="22"/>
        </w:rPr>
        <w:t>.</w:t>
      </w:r>
      <w:r w:rsidRPr="008F13C1">
        <w:rPr>
          <w:rFonts w:asciiTheme="minorHAnsi" w:hAnsiTheme="minorHAnsi" w:cstheme="minorHAnsi"/>
          <w:sz w:val="22"/>
          <w:szCs w:val="22"/>
        </w:rPr>
        <w:t xml:space="preserve"> </w:t>
      </w:r>
      <w:r w:rsidR="003B5AFC">
        <w:rPr>
          <w:rFonts w:asciiTheme="minorHAnsi" w:hAnsiTheme="minorHAnsi" w:cstheme="minorHAnsi"/>
          <w:sz w:val="22"/>
          <w:szCs w:val="22"/>
        </w:rPr>
        <w:t>The goal of the</w:t>
      </w:r>
      <w:r w:rsidR="000062DC">
        <w:rPr>
          <w:rFonts w:asciiTheme="minorHAnsi" w:hAnsiTheme="minorHAnsi" w:cstheme="minorHAnsi"/>
          <w:sz w:val="22"/>
          <w:szCs w:val="22"/>
        </w:rPr>
        <w:t xml:space="preserve"> Symposium </w:t>
      </w:r>
      <w:r w:rsidRPr="008F13C1">
        <w:rPr>
          <w:rFonts w:asciiTheme="minorHAnsi" w:hAnsiTheme="minorHAnsi" w:cstheme="minorHAnsi"/>
          <w:sz w:val="22"/>
          <w:szCs w:val="22"/>
        </w:rPr>
        <w:t xml:space="preserve">is to bring together </w:t>
      </w:r>
      <w:r w:rsidR="008F13C1">
        <w:rPr>
          <w:rFonts w:asciiTheme="minorHAnsi" w:hAnsiTheme="minorHAnsi" w:cstheme="minorHAnsi"/>
          <w:sz w:val="22"/>
          <w:szCs w:val="22"/>
        </w:rPr>
        <w:t>innovators</w:t>
      </w:r>
      <w:r w:rsidR="008F13C1" w:rsidRPr="008F13C1">
        <w:rPr>
          <w:rFonts w:asciiTheme="minorHAnsi" w:hAnsiTheme="minorHAnsi" w:cstheme="minorHAnsi"/>
          <w:sz w:val="22"/>
          <w:szCs w:val="22"/>
        </w:rPr>
        <w:t>, academic experts, and policy-</w:t>
      </w:r>
      <w:r w:rsidRPr="008F13C1">
        <w:rPr>
          <w:rFonts w:asciiTheme="minorHAnsi" w:hAnsiTheme="minorHAnsi" w:cstheme="minorHAnsi"/>
          <w:sz w:val="22"/>
          <w:szCs w:val="22"/>
        </w:rPr>
        <w:t>makers</w:t>
      </w:r>
      <w:ins w:id="2" w:author="Woodard, Davon" w:date="2018-02-08T11:20:00Z">
        <w:r w:rsidR="006C448E">
          <w:rPr>
            <w:rFonts w:asciiTheme="minorHAnsi" w:hAnsiTheme="minorHAnsi" w:cstheme="minorHAnsi"/>
            <w:sz w:val="22"/>
            <w:szCs w:val="22"/>
          </w:rPr>
          <w:t xml:space="preserve">, yearly, </w:t>
        </w:r>
      </w:ins>
      <w:del w:id="3" w:author="Woodard, Davon" w:date="2018-02-08T11:20:00Z">
        <w:r w:rsidRPr="008F13C1" w:rsidDel="006C448E">
          <w:rPr>
            <w:rFonts w:asciiTheme="minorHAnsi" w:hAnsiTheme="minorHAnsi" w:cstheme="minorHAnsi"/>
            <w:sz w:val="22"/>
            <w:szCs w:val="22"/>
          </w:rPr>
          <w:delText xml:space="preserve"> </w:delText>
        </w:r>
      </w:del>
      <w:r w:rsidRPr="008F13C1">
        <w:rPr>
          <w:rFonts w:asciiTheme="minorHAnsi" w:hAnsiTheme="minorHAnsi" w:cstheme="minorHAnsi"/>
          <w:sz w:val="22"/>
          <w:szCs w:val="22"/>
        </w:rPr>
        <w:t>to discuss</w:t>
      </w:r>
      <w:r w:rsidR="003B5AFC">
        <w:rPr>
          <w:rFonts w:asciiTheme="minorHAnsi" w:hAnsiTheme="minorHAnsi" w:cstheme="minorHAnsi"/>
          <w:sz w:val="22"/>
          <w:szCs w:val="22"/>
        </w:rPr>
        <w:t xml:space="preserve"> the </w:t>
      </w:r>
      <w:r w:rsidR="003B5AFC" w:rsidRPr="008F13C1">
        <w:rPr>
          <w:rFonts w:asciiTheme="minorHAnsi" w:hAnsiTheme="minorHAnsi" w:cstheme="minorHAnsi"/>
          <w:sz w:val="22"/>
          <w:szCs w:val="22"/>
        </w:rPr>
        <w:t>political, econ</w:t>
      </w:r>
      <w:r w:rsidR="003B5AFC">
        <w:rPr>
          <w:rFonts w:asciiTheme="minorHAnsi" w:hAnsiTheme="minorHAnsi" w:cstheme="minorHAnsi"/>
          <w:sz w:val="22"/>
          <w:szCs w:val="22"/>
        </w:rPr>
        <w:t>omic, and social impacts</w:t>
      </w:r>
      <w:r w:rsidR="003B5AFC" w:rsidRPr="003B5AFC">
        <w:rPr>
          <w:rFonts w:asciiTheme="minorHAnsi" w:hAnsiTheme="minorHAnsi" w:cstheme="minorHAnsi"/>
          <w:sz w:val="22"/>
          <w:szCs w:val="22"/>
        </w:rPr>
        <w:t xml:space="preserve"> </w:t>
      </w:r>
      <w:r w:rsidR="003B5AFC">
        <w:rPr>
          <w:rFonts w:asciiTheme="minorHAnsi" w:hAnsiTheme="minorHAnsi" w:cstheme="minorHAnsi"/>
          <w:sz w:val="22"/>
          <w:szCs w:val="22"/>
        </w:rPr>
        <w:t xml:space="preserve">of </w:t>
      </w:r>
      <w:r w:rsidR="00BD7833">
        <w:rPr>
          <w:rFonts w:asciiTheme="minorHAnsi" w:hAnsiTheme="minorHAnsi" w:cstheme="minorHAnsi"/>
          <w:sz w:val="22"/>
          <w:szCs w:val="22"/>
        </w:rPr>
        <w:t xml:space="preserve">this </w:t>
      </w:r>
      <w:r w:rsidR="003B5AFC">
        <w:rPr>
          <w:rFonts w:asciiTheme="minorHAnsi" w:hAnsiTheme="minorHAnsi" w:cstheme="minorHAnsi"/>
          <w:sz w:val="22"/>
          <w:szCs w:val="22"/>
        </w:rPr>
        <w:t>disruptive</w:t>
      </w:r>
      <w:r w:rsidR="00BD7833">
        <w:rPr>
          <w:rFonts w:asciiTheme="minorHAnsi" w:hAnsiTheme="minorHAnsi" w:cstheme="minorHAnsi"/>
          <w:sz w:val="22"/>
          <w:szCs w:val="22"/>
        </w:rPr>
        <w:t xml:space="preserve"> and innovative</w:t>
      </w:r>
      <w:r w:rsidR="003B5AFC">
        <w:rPr>
          <w:rFonts w:asciiTheme="minorHAnsi" w:hAnsiTheme="minorHAnsi" w:cstheme="minorHAnsi"/>
          <w:sz w:val="22"/>
          <w:szCs w:val="22"/>
        </w:rPr>
        <w:t xml:space="preserve"> </w:t>
      </w:r>
      <w:r w:rsidR="00BD7833">
        <w:rPr>
          <w:rFonts w:asciiTheme="minorHAnsi" w:hAnsiTheme="minorHAnsi" w:cstheme="minorHAnsi"/>
          <w:sz w:val="22"/>
          <w:szCs w:val="22"/>
        </w:rPr>
        <w:t>technology</w:t>
      </w:r>
      <w:r w:rsidR="003B5AFC">
        <w:rPr>
          <w:rFonts w:asciiTheme="minorHAnsi" w:hAnsiTheme="minorHAnsi" w:cstheme="minorHAnsi"/>
          <w:sz w:val="22"/>
          <w:szCs w:val="22"/>
        </w:rPr>
        <w:t>.</w:t>
      </w:r>
      <w:r w:rsidR="000062DC" w:rsidRPr="000062DC">
        <w:rPr>
          <w:rFonts w:asciiTheme="minorHAnsi" w:hAnsiTheme="minorHAnsi" w:cstheme="minorHAnsi"/>
          <w:sz w:val="22"/>
          <w:szCs w:val="22"/>
        </w:rPr>
        <w:t xml:space="preserve"> </w:t>
      </w:r>
      <w:ins w:id="4" w:author="Franzi, Simone" w:date="2018-02-07T15:25:00Z">
        <w:del w:id="5" w:author="Woodard, Davon" w:date="2018-02-08T11:19:00Z">
          <w:r w:rsidR="004F775B" w:rsidRPr="004F775B" w:rsidDel="006C448E">
            <w:rPr>
              <w:rFonts w:asciiTheme="minorHAnsi" w:hAnsiTheme="minorHAnsi" w:cstheme="minorHAnsi"/>
              <w:sz w:val="22"/>
              <w:szCs w:val="22"/>
            </w:rPr>
            <w:delText>The Blacksburg Blockchain Symposium aims to develop into an annual event where bridges between scholars, entrepreneurs, and policymakers are built</w:delText>
          </w:r>
          <w:r w:rsidR="004F775B" w:rsidDel="006C448E">
            <w:rPr>
              <w:rFonts w:asciiTheme="minorHAnsi" w:hAnsiTheme="minorHAnsi" w:cstheme="minorHAnsi"/>
              <w:sz w:val="22"/>
              <w:szCs w:val="22"/>
            </w:rPr>
            <w:delText>.</w:delText>
          </w:r>
        </w:del>
      </w:ins>
    </w:p>
    <w:p w14:paraId="63A76B98" w14:textId="33F60BDB" w:rsidR="008F13C1" w:rsidRPr="008F13C1" w:rsidRDefault="008F13C1" w:rsidP="00737659">
      <w:pPr>
        <w:rPr>
          <w:rFonts w:asciiTheme="minorHAnsi" w:hAnsiTheme="minorHAnsi" w:cstheme="minorHAnsi"/>
          <w:sz w:val="22"/>
          <w:szCs w:val="22"/>
        </w:rPr>
      </w:pPr>
    </w:p>
    <w:p w14:paraId="5743565C" w14:textId="24ED9DAB" w:rsidR="008F13C1" w:rsidRPr="00742C6A" w:rsidRDefault="008F13C1" w:rsidP="00737659">
      <w:pPr>
        <w:rPr>
          <w:rFonts w:asciiTheme="minorHAnsi" w:hAnsiTheme="minorHAnsi" w:cstheme="minorHAnsi"/>
          <w:b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Given the</w:t>
      </w:r>
      <w:r w:rsidR="000062DC">
        <w:rPr>
          <w:rFonts w:asciiTheme="minorHAnsi" w:hAnsiTheme="minorHAnsi" w:cstheme="minorHAnsi"/>
          <w:sz w:val="22"/>
          <w:szCs w:val="22"/>
        </w:rPr>
        <w:t xml:space="preserve"> impacts of</w:t>
      </w:r>
      <w:r>
        <w:rPr>
          <w:rFonts w:asciiTheme="minorHAnsi" w:hAnsiTheme="minorHAnsi" w:cstheme="minorHAnsi"/>
          <w:sz w:val="22"/>
          <w:szCs w:val="22"/>
        </w:rPr>
        <w:t xml:space="preserve"> blockcha</w:t>
      </w:r>
      <w:r w:rsidR="00B11C12">
        <w:rPr>
          <w:rFonts w:asciiTheme="minorHAnsi" w:hAnsiTheme="minorHAnsi" w:cstheme="minorHAnsi"/>
          <w:sz w:val="22"/>
          <w:szCs w:val="22"/>
        </w:rPr>
        <w:t xml:space="preserve">in in </w:t>
      </w:r>
      <w:r w:rsidR="00CC174E">
        <w:rPr>
          <w:rFonts w:asciiTheme="minorHAnsi" w:hAnsiTheme="minorHAnsi" w:cstheme="minorHAnsi"/>
          <w:sz w:val="22"/>
          <w:szCs w:val="22"/>
        </w:rPr>
        <w:t xml:space="preserve">[insert field], we </w:t>
      </w:r>
      <w:r w:rsidR="000062DC">
        <w:rPr>
          <w:rFonts w:asciiTheme="minorHAnsi" w:hAnsiTheme="minorHAnsi" w:cstheme="minorHAnsi"/>
          <w:sz w:val="22"/>
          <w:szCs w:val="22"/>
        </w:rPr>
        <w:t>believe that having</w:t>
      </w:r>
      <w:r w:rsidR="00742C6A">
        <w:rPr>
          <w:rFonts w:asciiTheme="minorHAnsi" w:hAnsiTheme="minorHAnsi" w:cstheme="minorHAnsi"/>
          <w:sz w:val="22"/>
          <w:szCs w:val="22"/>
        </w:rPr>
        <w:t xml:space="preserve"> a visible presence of the</w:t>
      </w:r>
      <w:r w:rsidR="00CC174E">
        <w:rPr>
          <w:rFonts w:asciiTheme="minorHAnsi" w:hAnsiTheme="minorHAnsi" w:cstheme="minorHAnsi"/>
          <w:sz w:val="22"/>
          <w:szCs w:val="22"/>
        </w:rPr>
        <w:t xml:space="preserve"> Department of [insert name] </w:t>
      </w:r>
      <w:r w:rsidR="003B5AFC">
        <w:rPr>
          <w:rFonts w:asciiTheme="minorHAnsi" w:hAnsiTheme="minorHAnsi" w:cstheme="minorHAnsi"/>
          <w:sz w:val="22"/>
          <w:szCs w:val="22"/>
        </w:rPr>
        <w:t xml:space="preserve">at the Symposium </w:t>
      </w:r>
      <w:r w:rsidR="000062DC">
        <w:rPr>
          <w:rFonts w:asciiTheme="minorHAnsi" w:hAnsiTheme="minorHAnsi" w:cstheme="minorHAnsi"/>
          <w:sz w:val="22"/>
          <w:szCs w:val="22"/>
        </w:rPr>
        <w:t xml:space="preserve">will be invaluable </w:t>
      </w:r>
      <w:r w:rsidR="003B5AFC">
        <w:rPr>
          <w:rFonts w:asciiTheme="minorHAnsi" w:hAnsiTheme="minorHAnsi" w:cstheme="minorHAnsi"/>
          <w:sz w:val="22"/>
          <w:szCs w:val="22"/>
        </w:rPr>
        <w:t>to the</w:t>
      </w:r>
      <w:r w:rsidR="004F775B">
        <w:rPr>
          <w:rFonts w:asciiTheme="minorHAnsi" w:hAnsiTheme="minorHAnsi" w:cstheme="minorHAnsi"/>
          <w:sz w:val="22"/>
          <w:szCs w:val="22"/>
        </w:rPr>
        <w:t xml:space="preserve"> discourse. </w:t>
      </w:r>
      <w:r w:rsidR="000062DC">
        <w:rPr>
          <w:rFonts w:asciiTheme="minorHAnsi" w:hAnsiTheme="minorHAnsi" w:cstheme="minorHAnsi"/>
          <w:sz w:val="22"/>
          <w:szCs w:val="22"/>
        </w:rPr>
        <w:t xml:space="preserve">As such, </w:t>
      </w:r>
      <w:r w:rsidR="000062DC" w:rsidRPr="00742C6A">
        <w:rPr>
          <w:rFonts w:asciiTheme="minorHAnsi" w:hAnsiTheme="minorHAnsi" w:cstheme="minorHAnsi"/>
          <w:i/>
          <w:sz w:val="22"/>
          <w:szCs w:val="22"/>
        </w:rPr>
        <w:t>we extend an invitation for</w:t>
      </w:r>
      <w:r w:rsidR="000062DC" w:rsidRPr="00742C6A">
        <w:rPr>
          <w:i/>
        </w:rPr>
        <w:t xml:space="preserve"> </w:t>
      </w:r>
      <w:r w:rsidR="000062DC" w:rsidRPr="00742C6A">
        <w:rPr>
          <w:rFonts w:asciiTheme="minorHAnsi" w:hAnsiTheme="minorHAnsi" w:cstheme="minorHAnsi"/>
          <w:i/>
          <w:sz w:val="22"/>
          <w:szCs w:val="22"/>
        </w:rPr>
        <w:t xml:space="preserve">Department of [insert name] to join </w:t>
      </w:r>
      <w:r w:rsidR="00CC174E" w:rsidRPr="00742C6A">
        <w:rPr>
          <w:rFonts w:asciiTheme="minorHAnsi" w:hAnsiTheme="minorHAnsi" w:cstheme="minorHAnsi"/>
          <w:i/>
          <w:sz w:val="22"/>
          <w:szCs w:val="22"/>
        </w:rPr>
        <w:t>GFURR</w:t>
      </w:r>
      <w:r w:rsidR="000062DC" w:rsidRPr="00742C6A">
        <w:rPr>
          <w:rFonts w:asciiTheme="minorHAnsi" w:hAnsiTheme="minorHAnsi" w:cstheme="minorHAnsi"/>
          <w:i/>
          <w:sz w:val="22"/>
          <w:szCs w:val="22"/>
        </w:rPr>
        <w:t xml:space="preserve"> as a</w:t>
      </w:r>
      <w:r w:rsidR="00CC174E" w:rsidRPr="00742C6A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0062DC" w:rsidRPr="00742C6A">
        <w:rPr>
          <w:rFonts w:asciiTheme="minorHAnsi" w:hAnsiTheme="minorHAnsi" w:cstheme="minorHAnsi"/>
          <w:b/>
          <w:i/>
          <w:sz w:val="22"/>
          <w:szCs w:val="22"/>
        </w:rPr>
        <w:t>non-financial co-</w:t>
      </w:r>
      <w:r w:rsidR="00CC174E" w:rsidRPr="00742C6A">
        <w:rPr>
          <w:rFonts w:asciiTheme="minorHAnsi" w:hAnsiTheme="minorHAnsi" w:cstheme="minorHAnsi"/>
          <w:b/>
          <w:i/>
          <w:sz w:val="22"/>
          <w:szCs w:val="22"/>
        </w:rPr>
        <w:t>present</w:t>
      </w:r>
      <w:r w:rsidR="000062DC" w:rsidRPr="00742C6A">
        <w:rPr>
          <w:rFonts w:asciiTheme="minorHAnsi" w:hAnsiTheme="minorHAnsi" w:cstheme="minorHAnsi"/>
          <w:b/>
          <w:i/>
          <w:sz w:val="22"/>
          <w:szCs w:val="22"/>
        </w:rPr>
        <w:t>er</w:t>
      </w:r>
      <w:r w:rsidR="000062DC" w:rsidRPr="00742C6A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BD7833" w:rsidRPr="00742C6A">
        <w:rPr>
          <w:rFonts w:asciiTheme="minorHAnsi" w:hAnsiTheme="minorHAnsi" w:cstheme="minorHAnsi"/>
          <w:i/>
          <w:sz w:val="22"/>
          <w:szCs w:val="22"/>
        </w:rPr>
        <w:t xml:space="preserve">for </w:t>
      </w:r>
      <w:r w:rsidR="00CC174E" w:rsidRPr="00742C6A">
        <w:rPr>
          <w:rFonts w:asciiTheme="minorHAnsi" w:hAnsiTheme="minorHAnsi" w:cstheme="minorHAnsi"/>
          <w:i/>
          <w:sz w:val="22"/>
          <w:szCs w:val="22"/>
        </w:rPr>
        <w:t xml:space="preserve">the </w:t>
      </w:r>
      <w:r w:rsidR="000062DC" w:rsidRPr="00742C6A">
        <w:rPr>
          <w:rFonts w:asciiTheme="minorHAnsi" w:hAnsiTheme="minorHAnsi" w:cstheme="minorHAnsi"/>
          <w:i/>
          <w:sz w:val="22"/>
          <w:szCs w:val="22"/>
        </w:rPr>
        <w:t xml:space="preserve">2018 </w:t>
      </w:r>
      <w:r w:rsidR="00CC174E" w:rsidRPr="00742C6A">
        <w:rPr>
          <w:rFonts w:asciiTheme="minorHAnsi" w:hAnsiTheme="minorHAnsi" w:cstheme="minorHAnsi"/>
          <w:i/>
          <w:sz w:val="22"/>
          <w:szCs w:val="22"/>
        </w:rPr>
        <w:t>Blacksburg Blockchain Symposium</w:t>
      </w:r>
      <w:r w:rsidR="00CC174E" w:rsidRPr="00742C6A">
        <w:rPr>
          <w:rFonts w:asciiTheme="minorHAnsi" w:hAnsiTheme="minorHAnsi" w:cstheme="minorHAnsi"/>
          <w:b/>
          <w:i/>
          <w:sz w:val="22"/>
          <w:szCs w:val="22"/>
        </w:rPr>
        <w:t>.</w:t>
      </w:r>
    </w:p>
    <w:p w14:paraId="1F8C4D8A" w14:textId="56A4F9A9" w:rsidR="00CC174E" w:rsidRDefault="00CC174E" w:rsidP="00737659">
      <w:pPr>
        <w:rPr>
          <w:rFonts w:asciiTheme="minorHAnsi" w:hAnsiTheme="minorHAnsi" w:cstheme="minorHAnsi"/>
          <w:b/>
          <w:i/>
          <w:sz w:val="22"/>
          <w:szCs w:val="22"/>
        </w:rPr>
      </w:pPr>
    </w:p>
    <w:p w14:paraId="120AB8DD" w14:textId="12CF1A2E" w:rsidR="00CC174E" w:rsidRDefault="000D3D3E" w:rsidP="0073765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As a </w:t>
      </w:r>
      <w:r w:rsidR="000062DC">
        <w:rPr>
          <w:rFonts w:asciiTheme="minorHAnsi" w:hAnsiTheme="minorHAnsi" w:cstheme="minorHAnsi"/>
          <w:sz w:val="22"/>
          <w:szCs w:val="22"/>
        </w:rPr>
        <w:t xml:space="preserve">2018 </w:t>
      </w:r>
      <w:r>
        <w:rPr>
          <w:rFonts w:asciiTheme="minorHAnsi" w:hAnsiTheme="minorHAnsi" w:cstheme="minorHAnsi"/>
          <w:sz w:val="22"/>
          <w:szCs w:val="22"/>
        </w:rPr>
        <w:t>Blacksbur</w:t>
      </w:r>
      <w:r w:rsidR="003B5AFC">
        <w:rPr>
          <w:rFonts w:asciiTheme="minorHAnsi" w:hAnsiTheme="minorHAnsi" w:cstheme="minorHAnsi"/>
          <w:sz w:val="22"/>
          <w:szCs w:val="22"/>
        </w:rPr>
        <w:t>g Blockchain Symposium C</w:t>
      </w:r>
      <w:r w:rsidR="000062DC">
        <w:rPr>
          <w:rFonts w:asciiTheme="minorHAnsi" w:hAnsiTheme="minorHAnsi" w:cstheme="minorHAnsi"/>
          <w:sz w:val="22"/>
          <w:szCs w:val="22"/>
        </w:rPr>
        <w:t>o-presente</w:t>
      </w:r>
      <w:r>
        <w:rPr>
          <w:rFonts w:asciiTheme="minorHAnsi" w:hAnsiTheme="minorHAnsi" w:cstheme="minorHAnsi"/>
          <w:sz w:val="22"/>
          <w:szCs w:val="22"/>
        </w:rPr>
        <w:t>r, the Department of [insert name] will receive:</w:t>
      </w:r>
    </w:p>
    <w:p w14:paraId="04DD3129" w14:textId="77777777" w:rsidR="000D3D3E" w:rsidRDefault="000D3D3E" w:rsidP="00737659">
      <w:pPr>
        <w:rPr>
          <w:rFonts w:asciiTheme="minorHAnsi" w:hAnsiTheme="minorHAnsi" w:cstheme="minorHAnsi"/>
          <w:sz w:val="22"/>
          <w:szCs w:val="22"/>
        </w:rPr>
      </w:pPr>
    </w:p>
    <w:p w14:paraId="3449C587" w14:textId="34592625" w:rsidR="000D3D3E" w:rsidRDefault="000D3D3E" w:rsidP="000D3D3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commentRangeStart w:id="6"/>
      <w:r>
        <w:rPr>
          <w:rFonts w:asciiTheme="minorHAnsi" w:hAnsiTheme="minorHAnsi" w:cstheme="minorHAnsi"/>
          <w:sz w:val="22"/>
          <w:szCs w:val="22"/>
        </w:rPr>
        <w:t>T</w:t>
      </w:r>
      <w:r w:rsidR="003B5AFC">
        <w:rPr>
          <w:rFonts w:asciiTheme="minorHAnsi" w:hAnsiTheme="minorHAnsi" w:cstheme="minorHAnsi"/>
          <w:sz w:val="22"/>
          <w:szCs w:val="22"/>
        </w:rPr>
        <w:t>wo (2</w:t>
      </w:r>
      <w:r>
        <w:rPr>
          <w:rFonts w:asciiTheme="minorHAnsi" w:hAnsiTheme="minorHAnsi" w:cstheme="minorHAnsi"/>
          <w:sz w:val="22"/>
          <w:szCs w:val="22"/>
        </w:rPr>
        <w:t xml:space="preserve">) </w:t>
      </w:r>
      <w:commentRangeEnd w:id="6"/>
      <w:r w:rsidR="004F775B">
        <w:rPr>
          <w:rStyle w:val="CommentReference"/>
          <w:rFonts w:asciiTheme="minorHAnsi" w:eastAsiaTheme="minorHAnsi" w:hAnsiTheme="minorHAnsi" w:cstheme="minorBidi"/>
        </w:rPr>
        <w:commentReference w:id="6"/>
      </w:r>
      <w:r>
        <w:rPr>
          <w:rFonts w:asciiTheme="minorHAnsi" w:hAnsiTheme="minorHAnsi" w:cstheme="minorHAnsi"/>
          <w:sz w:val="22"/>
          <w:szCs w:val="22"/>
        </w:rPr>
        <w:t xml:space="preserve">invitations to the </w:t>
      </w:r>
      <w:r w:rsidR="003B5AFC">
        <w:rPr>
          <w:rFonts w:asciiTheme="minorHAnsi" w:hAnsiTheme="minorHAnsi" w:cstheme="minorHAnsi"/>
          <w:sz w:val="22"/>
          <w:szCs w:val="22"/>
        </w:rPr>
        <w:t xml:space="preserve">Symposium </w:t>
      </w:r>
      <w:r w:rsidR="00971506" w:rsidRPr="00742C6A">
        <w:rPr>
          <w:rFonts w:asciiTheme="minorHAnsi" w:hAnsiTheme="minorHAnsi" w:cstheme="minorHAnsi"/>
          <w:sz w:val="22"/>
          <w:szCs w:val="22"/>
          <w:u w:val="single"/>
        </w:rPr>
        <w:t>VIP r</w:t>
      </w:r>
      <w:r w:rsidRPr="00742C6A">
        <w:rPr>
          <w:rFonts w:asciiTheme="minorHAnsi" w:hAnsiTheme="minorHAnsi" w:cstheme="minorHAnsi"/>
          <w:sz w:val="22"/>
          <w:szCs w:val="22"/>
          <w:u w:val="single"/>
        </w:rPr>
        <w:t>eception</w:t>
      </w:r>
      <w:r>
        <w:rPr>
          <w:rFonts w:asciiTheme="minorHAnsi" w:hAnsiTheme="minorHAnsi" w:cstheme="minorHAnsi"/>
          <w:sz w:val="22"/>
          <w:szCs w:val="22"/>
        </w:rPr>
        <w:t xml:space="preserve"> on April </w:t>
      </w:r>
      <w:commentRangeStart w:id="7"/>
      <w:r>
        <w:rPr>
          <w:rFonts w:asciiTheme="minorHAnsi" w:hAnsiTheme="minorHAnsi" w:cstheme="minorHAnsi"/>
          <w:sz w:val="22"/>
          <w:szCs w:val="22"/>
        </w:rPr>
        <w:t>19</w:t>
      </w:r>
      <w:r w:rsidRPr="000D3D3E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commentRangeEnd w:id="7"/>
      <w:r w:rsidR="001F3C95">
        <w:rPr>
          <w:rStyle w:val="CommentReference"/>
          <w:rFonts w:asciiTheme="minorHAnsi" w:eastAsiaTheme="minorHAnsi" w:hAnsiTheme="minorHAnsi" w:cstheme="minorBidi"/>
        </w:rPr>
        <w:commentReference w:id="7"/>
      </w:r>
    </w:p>
    <w:p w14:paraId="799A217D" w14:textId="3263CC7D" w:rsidR="000D3D3E" w:rsidRDefault="000D3D3E" w:rsidP="000D3D3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42C6A">
        <w:rPr>
          <w:rFonts w:asciiTheme="minorHAnsi" w:hAnsiTheme="minorHAnsi" w:cstheme="minorHAnsi"/>
          <w:sz w:val="22"/>
          <w:szCs w:val="22"/>
          <w:u w:val="single"/>
        </w:rPr>
        <w:t>Priority registration</w:t>
      </w:r>
      <w:r>
        <w:rPr>
          <w:rFonts w:asciiTheme="minorHAnsi" w:hAnsiTheme="minorHAnsi" w:cstheme="minorHAnsi"/>
          <w:sz w:val="22"/>
          <w:szCs w:val="22"/>
        </w:rPr>
        <w:t xml:space="preserve"> for Department of [insert name] students</w:t>
      </w:r>
      <w:r w:rsidR="00742C6A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faculty</w:t>
      </w:r>
      <w:r w:rsidR="00742C6A">
        <w:rPr>
          <w:rFonts w:asciiTheme="minorHAnsi" w:hAnsiTheme="minorHAnsi" w:cstheme="minorHAnsi"/>
          <w:sz w:val="22"/>
          <w:szCs w:val="22"/>
        </w:rPr>
        <w:t>, and staff</w:t>
      </w:r>
    </w:p>
    <w:p w14:paraId="5B10BF6E" w14:textId="4A59806C" w:rsidR="000D3D3E" w:rsidRPr="000D3D3E" w:rsidRDefault="000D3D3E" w:rsidP="000D3D3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Co-sponsor </w:t>
      </w:r>
      <w:r w:rsidRPr="00742C6A">
        <w:rPr>
          <w:rFonts w:asciiTheme="minorHAnsi" w:hAnsiTheme="minorHAnsi" w:cstheme="minorHAnsi"/>
          <w:sz w:val="22"/>
          <w:szCs w:val="22"/>
          <w:u w:val="single"/>
        </w:rPr>
        <w:t>recognition on all print and electronic media</w:t>
      </w:r>
    </w:p>
    <w:p w14:paraId="6C8D1A26" w14:textId="77777777" w:rsidR="00971506" w:rsidRDefault="00971506" w:rsidP="00F96B2F">
      <w:pPr>
        <w:rPr>
          <w:rFonts w:asciiTheme="minorHAnsi" w:hAnsiTheme="minorHAnsi" w:cstheme="minorHAnsi"/>
          <w:sz w:val="22"/>
          <w:szCs w:val="22"/>
        </w:rPr>
      </w:pPr>
    </w:p>
    <w:p w14:paraId="0F7E0902" w14:textId="642F79F8" w:rsidR="00F96B2F" w:rsidRDefault="00971506" w:rsidP="00F96B2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 only ask Symposium C</w:t>
      </w:r>
      <w:r w:rsidR="003B5AFC">
        <w:rPr>
          <w:rFonts w:asciiTheme="minorHAnsi" w:hAnsiTheme="minorHAnsi" w:cstheme="minorHAnsi"/>
          <w:sz w:val="22"/>
          <w:szCs w:val="22"/>
        </w:rPr>
        <w:t>o-presenter</w:t>
      </w:r>
      <w:r w:rsidR="00B0255E">
        <w:rPr>
          <w:rFonts w:asciiTheme="minorHAnsi" w:hAnsiTheme="minorHAnsi" w:cstheme="minorHAnsi"/>
          <w:sz w:val="22"/>
          <w:szCs w:val="22"/>
        </w:rPr>
        <w:t>s to</w:t>
      </w:r>
      <w:r w:rsidR="003B5AFC">
        <w:rPr>
          <w:rFonts w:asciiTheme="minorHAnsi" w:hAnsiTheme="minorHAnsi" w:cstheme="minorHAnsi"/>
          <w:sz w:val="22"/>
          <w:szCs w:val="22"/>
        </w:rPr>
        <w:t xml:space="preserve"> </w:t>
      </w:r>
      <w:r w:rsidR="00742C6A">
        <w:rPr>
          <w:rFonts w:asciiTheme="minorHAnsi" w:hAnsiTheme="minorHAnsi" w:cstheme="minorHAnsi"/>
          <w:sz w:val="22"/>
          <w:szCs w:val="22"/>
        </w:rPr>
        <w:t>outreach</w:t>
      </w:r>
      <w:r w:rsidR="00B0255E">
        <w:rPr>
          <w:rFonts w:asciiTheme="minorHAnsi" w:hAnsiTheme="minorHAnsi" w:cstheme="minorHAnsi"/>
          <w:sz w:val="22"/>
          <w:szCs w:val="22"/>
        </w:rPr>
        <w:t xml:space="preserve"> to </w:t>
      </w:r>
      <w:r>
        <w:rPr>
          <w:rFonts w:asciiTheme="minorHAnsi" w:hAnsiTheme="minorHAnsi" w:cstheme="minorHAnsi"/>
          <w:sz w:val="22"/>
          <w:szCs w:val="22"/>
        </w:rPr>
        <w:t xml:space="preserve">[Department] </w:t>
      </w:r>
      <w:r w:rsidR="00B0255E">
        <w:rPr>
          <w:rFonts w:asciiTheme="minorHAnsi" w:hAnsiTheme="minorHAnsi" w:cstheme="minorHAnsi"/>
          <w:sz w:val="22"/>
          <w:szCs w:val="22"/>
        </w:rPr>
        <w:t>constituents (faculty, staff, students, and community members)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504E99">
        <w:rPr>
          <w:rFonts w:asciiTheme="minorHAnsi" w:hAnsiTheme="minorHAnsi" w:cstheme="minorHAnsi"/>
          <w:sz w:val="22"/>
          <w:szCs w:val="22"/>
        </w:rPr>
        <w:t>complementing the outreach, and engagement efforts already underway for the Symposium.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del w:id="8" w:author="Franzi, Simone" w:date="2018-02-07T15:25:00Z">
        <w:r w:rsidDel="004F775B">
          <w:rPr>
            <w:rFonts w:asciiTheme="minorHAnsi" w:hAnsiTheme="minorHAnsi" w:cstheme="minorHAnsi"/>
            <w:sz w:val="22"/>
            <w:szCs w:val="22"/>
          </w:rPr>
          <w:delText xml:space="preserve"> </w:delText>
        </w:r>
      </w:del>
    </w:p>
    <w:p w14:paraId="455722E0" w14:textId="3AE1BA46" w:rsidR="00B0255E" w:rsidRDefault="00B0255E" w:rsidP="00F96B2F">
      <w:pPr>
        <w:rPr>
          <w:rFonts w:asciiTheme="minorHAnsi" w:hAnsiTheme="minorHAnsi" w:cstheme="minorHAnsi"/>
          <w:sz w:val="22"/>
          <w:szCs w:val="22"/>
        </w:rPr>
      </w:pPr>
    </w:p>
    <w:p w14:paraId="00B3F38A" w14:textId="4326C6EB" w:rsidR="00B0255E" w:rsidRDefault="00504E99" w:rsidP="00F96B2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 your reference, I have attached a draft agenda of the Symposium. </w:t>
      </w:r>
      <w:r w:rsidR="00B0255E">
        <w:rPr>
          <w:rFonts w:asciiTheme="minorHAnsi" w:hAnsiTheme="minorHAnsi" w:cstheme="minorHAnsi"/>
          <w:sz w:val="22"/>
          <w:szCs w:val="22"/>
        </w:rPr>
        <w:t xml:space="preserve">We are confident that together the 2018 Blacksburg Blockchain Symposium will be a </w:t>
      </w:r>
      <w:commentRangeStart w:id="9"/>
      <w:r w:rsidR="00B0255E">
        <w:rPr>
          <w:rFonts w:asciiTheme="minorHAnsi" w:hAnsiTheme="minorHAnsi" w:cstheme="minorHAnsi"/>
          <w:sz w:val="22"/>
          <w:szCs w:val="22"/>
        </w:rPr>
        <w:t xml:space="preserve">blockbuster </w:t>
      </w:r>
      <w:commentRangeEnd w:id="9"/>
      <w:r w:rsidR="004F775B">
        <w:rPr>
          <w:rStyle w:val="CommentReference"/>
          <w:rFonts w:asciiTheme="minorHAnsi" w:eastAsiaTheme="minorHAnsi" w:hAnsiTheme="minorHAnsi" w:cstheme="minorBidi"/>
        </w:rPr>
        <w:commentReference w:id="9"/>
      </w:r>
      <w:r w:rsidR="00B0255E">
        <w:rPr>
          <w:rFonts w:asciiTheme="minorHAnsi" w:hAnsiTheme="minorHAnsi" w:cstheme="minorHAnsi"/>
          <w:sz w:val="22"/>
          <w:szCs w:val="22"/>
        </w:rPr>
        <w:t>event.</w:t>
      </w:r>
      <w:del w:id="10" w:author="Franzi, Simone" w:date="2018-02-07T15:25:00Z">
        <w:r w:rsidR="00B0255E" w:rsidDel="004F775B">
          <w:rPr>
            <w:rFonts w:asciiTheme="minorHAnsi" w:hAnsiTheme="minorHAnsi" w:cstheme="minorHAnsi"/>
            <w:sz w:val="22"/>
            <w:szCs w:val="22"/>
          </w:rPr>
          <w:delText xml:space="preserve"> </w:delText>
        </w:r>
      </w:del>
      <w:r w:rsidR="00B0255E">
        <w:rPr>
          <w:rFonts w:asciiTheme="minorHAnsi" w:hAnsiTheme="minorHAnsi" w:cstheme="minorHAnsi"/>
          <w:sz w:val="22"/>
          <w:szCs w:val="22"/>
        </w:rPr>
        <w:t xml:space="preserve"> In the next week, </w:t>
      </w:r>
      <w:r>
        <w:rPr>
          <w:rFonts w:asciiTheme="minorHAnsi" w:hAnsiTheme="minorHAnsi" w:cstheme="minorHAnsi"/>
          <w:sz w:val="22"/>
          <w:szCs w:val="22"/>
        </w:rPr>
        <w:t>we</w:t>
      </w:r>
      <w:r w:rsidR="00B0255E">
        <w:rPr>
          <w:rFonts w:asciiTheme="minorHAnsi" w:hAnsiTheme="minorHAnsi" w:cstheme="minorHAnsi"/>
          <w:sz w:val="22"/>
          <w:szCs w:val="22"/>
        </w:rPr>
        <w:t xml:space="preserve"> will reach out to you discuss any questions</w:t>
      </w:r>
      <w:r w:rsidR="00D6706A">
        <w:rPr>
          <w:rFonts w:asciiTheme="minorHAnsi" w:hAnsiTheme="minorHAnsi" w:cstheme="minorHAnsi"/>
          <w:sz w:val="22"/>
          <w:szCs w:val="22"/>
        </w:rPr>
        <w:t xml:space="preserve"> that</w:t>
      </w:r>
      <w:r w:rsidR="00B0255E">
        <w:rPr>
          <w:rFonts w:asciiTheme="minorHAnsi" w:hAnsiTheme="minorHAnsi" w:cstheme="minorHAnsi"/>
          <w:sz w:val="22"/>
          <w:szCs w:val="22"/>
        </w:rPr>
        <w:t xml:space="preserve"> you may have.  In the meantime, please do not hesitate to contact </w:t>
      </w:r>
      <w:r w:rsidR="00742C6A">
        <w:rPr>
          <w:rFonts w:asciiTheme="minorHAnsi" w:hAnsiTheme="minorHAnsi" w:cstheme="minorHAnsi"/>
          <w:sz w:val="22"/>
          <w:szCs w:val="22"/>
        </w:rPr>
        <w:t xml:space="preserve">me </w:t>
      </w:r>
      <w:r>
        <w:rPr>
          <w:rFonts w:asciiTheme="minorHAnsi" w:hAnsiTheme="minorHAnsi" w:cstheme="minorHAnsi"/>
          <w:sz w:val="22"/>
          <w:szCs w:val="22"/>
        </w:rPr>
        <w:t xml:space="preserve">[name] </w:t>
      </w:r>
      <w:r w:rsidR="00B0255E">
        <w:rPr>
          <w:rFonts w:asciiTheme="minorHAnsi" w:hAnsiTheme="minorHAnsi" w:cstheme="minorHAnsi"/>
          <w:sz w:val="22"/>
          <w:szCs w:val="22"/>
        </w:rPr>
        <w:t xml:space="preserve">at [insert email] or [phone].  </w:t>
      </w:r>
    </w:p>
    <w:p w14:paraId="7DC6CD51" w14:textId="10E814AA" w:rsidR="003B5AFC" w:rsidRDefault="003B5AFC" w:rsidP="00F96B2F">
      <w:pPr>
        <w:rPr>
          <w:rFonts w:asciiTheme="minorHAnsi" w:hAnsiTheme="minorHAnsi" w:cstheme="minorHAnsi"/>
          <w:sz w:val="22"/>
          <w:szCs w:val="22"/>
        </w:rPr>
      </w:pPr>
    </w:p>
    <w:p w14:paraId="712C55C2" w14:textId="77777777" w:rsidR="00F96B2F" w:rsidRPr="008F13C1" w:rsidRDefault="00F96B2F" w:rsidP="00F96B2F">
      <w:pPr>
        <w:rPr>
          <w:rFonts w:asciiTheme="minorHAnsi" w:hAnsiTheme="minorHAnsi" w:cstheme="minorHAnsi"/>
          <w:sz w:val="22"/>
          <w:szCs w:val="22"/>
        </w:rPr>
      </w:pPr>
      <w:r w:rsidRPr="008F13C1">
        <w:rPr>
          <w:rFonts w:asciiTheme="minorHAnsi" w:hAnsiTheme="minorHAnsi" w:cstheme="minorHAnsi"/>
          <w:sz w:val="22"/>
          <w:szCs w:val="22"/>
        </w:rPr>
        <w:t>Sincerely,</w:t>
      </w:r>
      <w:bookmarkStart w:id="11" w:name="_GoBack"/>
      <w:bookmarkEnd w:id="11"/>
    </w:p>
    <w:p w14:paraId="4CE2F0FB" w14:textId="77777777" w:rsidR="00F96B2F" w:rsidRPr="008F13C1" w:rsidRDefault="00F96B2F" w:rsidP="00F96B2F">
      <w:pPr>
        <w:rPr>
          <w:rFonts w:asciiTheme="minorHAnsi" w:hAnsiTheme="minorHAnsi" w:cstheme="minorHAnsi"/>
          <w:sz w:val="22"/>
          <w:szCs w:val="22"/>
        </w:rPr>
      </w:pPr>
    </w:p>
    <w:p w14:paraId="0CB5A129" w14:textId="6B7F3523" w:rsidR="00F96B2F" w:rsidRDefault="00504E99" w:rsidP="005D5C8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[Name]</w:t>
      </w:r>
    </w:p>
    <w:p w14:paraId="0A266060" w14:textId="77777777" w:rsidR="00504E99" w:rsidRDefault="00504E99" w:rsidP="005D5C8A">
      <w:pPr>
        <w:rPr>
          <w:rFonts w:asciiTheme="minorHAnsi" w:hAnsiTheme="minorHAnsi" w:cstheme="minorHAnsi"/>
          <w:sz w:val="22"/>
          <w:szCs w:val="22"/>
        </w:rPr>
      </w:pPr>
    </w:p>
    <w:p w14:paraId="5DCFB41D" w14:textId="291DBE77" w:rsidR="00504E99" w:rsidRPr="00504E99" w:rsidRDefault="00504E99" w:rsidP="005D5C8A">
      <w:pPr>
        <w:rPr>
          <w:rFonts w:asciiTheme="minorHAnsi" w:hAnsiTheme="minorHAnsi" w:cstheme="minorHAnsi"/>
          <w:i/>
          <w:sz w:val="22"/>
          <w:szCs w:val="22"/>
        </w:rPr>
      </w:pPr>
      <w:r w:rsidRPr="00504E99">
        <w:rPr>
          <w:rFonts w:asciiTheme="minorHAnsi" w:hAnsiTheme="minorHAnsi" w:cstheme="minorHAnsi"/>
          <w:i/>
          <w:sz w:val="22"/>
          <w:szCs w:val="22"/>
        </w:rPr>
        <w:t>On behalf of:</w:t>
      </w:r>
    </w:p>
    <w:p w14:paraId="4A350A41" w14:textId="7B4D4151" w:rsidR="00B0255E" w:rsidRDefault="00B0255E" w:rsidP="005D5C8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David Bieri</w:t>
      </w:r>
    </w:p>
    <w:p w14:paraId="431C77B3" w14:textId="2497A689" w:rsidR="00B0255E" w:rsidRDefault="00B0255E" w:rsidP="005D5C8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Associate Professor</w:t>
      </w:r>
    </w:p>
    <w:p w14:paraId="68DC9EAC" w14:textId="7535F7AD" w:rsidR="00B0255E" w:rsidRDefault="00D6706A" w:rsidP="005D5C8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Global Forum on Urban and Regional Resilience, and</w:t>
      </w:r>
      <w:r w:rsidR="00504E99">
        <w:rPr>
          <w:rFonts w:asciiTheme="minorHAnsi" w:hAnsiTheme="minorHAnsi" w:cstheme="minorHAnsi"/>
          <w:sz w:val="22"/>
          <w:szCs w:val="22"/>
        </w:rPr>
        <w:t xml:space="preserve"> SPIA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sectPr w:rsidR="00B0255E" w:rsidSect="00CF541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Franzi, Simone" w:date="2018-02-07T15:23:00Z" w:initials="FS">
    <w:p w14:paraId="39538ECE" w14:textId="6EEDB48A" w:rsidR="004F775B" w:rsidRDefault="004F775B">
      <w:pPr>
        <w:pStyle w:val="CommentText"/>
      </w:pPr>
      <w:r>
        <w:rPr>
          <w:rStyle w:val="CommentReference"/>
        </w:rPr>
        <w:annotationRef/>
      </w:r>
      <w:r>
        <w:t xml:space="preserve">Can we guarantee two spots for each co-presenters? Perhaps the VIP reception becomes too large? </w:t>
      </w:r>
    </w:p>
  </w:comment>
  <w:comment w:id="7" w:author="Woodard, Davon" w:date="2018-02-08T11:22:00Z" w:initials="WD">
    <w:p w14:paraId="7A7CDACB" w14:textId="32C7BF22" w:rsidR="001F3C95" w:rsidRDefault="001F3C9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 don’t think we can ask people to co-present and event and put their logo on it without inviting them to the VIP dinner.</w:t>
      </w:r>
    </w:p>
  </w:comment>
  <w:comment w:id="9" w:author="Franzi, Simone" w:date="2018-02-07T15:25:00Z" w:initials="FS">
    <w:p w14:paraId="41AA0DAC" w14:textId="5DDB9EF6" w:rsidR="004F775B" w:rsidRDefault="004F775B">
      <w:pPr>
        <w:pStyle w:val="CommentText"/>
      </w:pPr>
      <w:r>
        <w:rPr>
          <w:rStyle w:val="CommentReference"/>
        </w:rPr>
        <w:annotationRef/>
      </w:r>
      <w:r>
        <w:t>I like that!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538ECE" w15:done="0"/>
  <w15:commentEx w15:paraId="7A7CDACB" w15:done="0"/>
  <w15:commentEx w15:paraId="41AA0DA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4BB30F" w14:textId="77777777" w:rsidR="00B34AE5" w:rsidRDefault="00B34AE5" w:rsidP="00BA08B5">
      <w:r>
        <w:separator/>
      </w:r>
    </w:p>
  </w:endnote>
  <w:endnote w:type="continuationSeparator" w:id="0">
    <w:p w14:paraId="40BB8142" w14:textId="77777777" w:rsidR="00B34AE5" w:rsidRDefault="00B34AE5" w:rsidP="00BA0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256B8" w14:textId="77777777" w:rsidR="00B34AE5" w:rsidRDefault="00B34AE5" w:rsidP="00BA08B5">
      <w:r>
        <w:separator/>
      </w:r>
    </w:p>
  </w:footnote>
  <w:footnote w:type="continuationSeparator" w:id="0">
    <w:p w14:paraId="2F4A7B97" w14:textId="77777777" w:rsidR="00B34AE5" w:rsidRDefault="00B34AE5" w:rsidP="00BA0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357C7" w14:textId="4F54C1F7" w:rsidR="00CC174E" w:rsidRPr="00B0255E" w:rsidRDefault="00CC174E" w:rsidP="004919A8">
    <w:pPr>
      <w:pStyle w:val="Header"/>
      <w:tabs>
        <w:tab w:val="clear" w:pos="4680"/>
        <w:tab w:val="clear" w:pos="9360"/>
      </w:tabs>
      <w:rPr>
        <w:rFonts w:asciiTheme="minorHAnsi" w:hAnsiTheme="minorHAnsi" w:cstheme="minorHAnsi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7F9B489" wp14:editId="518FC8D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155402" cy="423252"/>
          <wp:effectExtent l="0" t="0" r="3810" b="8890"/>
          <wp:wrapTight wrapText="bothSides">
            <wp:wrapPolygon edited="0">
              <wp:start x="0" y="0"/>
              <wp:lineTo x="0" y="20757"/>
              <wp:lineTo x="21384" y="20757"/>
              <wp:lineTo x="2138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orizontalStacked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5402" cy="4232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 w:rsidRPr="00B0255E">
      <w:rPr>
        <w:rFonts w:asciiTheme="minorHAnsi" w:hAnsiTheme="minorHAnsi" w:cstheme="minorHAnsi"/>
        <w:b/>
        <w:sz w:val="20"/>
        <w:szCs w:val="20"/>
      </w:rPr>
      <w:t>Global Forum on Urban and Regional Resilience</w:t>
    </w:r>
  </w:p>
  <w:p w14:paraId="6A5B75A9" w14:textId="07F78D74" w:rsidR="00CC174E" w:rsidRPr="00B0255E" w:rsidRDefault="00CC174E" w:rsidP="004919A8">
    <w:pPr>
      <w:pStyle w:val="Header"/>
      <w:tabs>
        <w:tab w:val="clear" w:pos="4680"/>
        <w:tab w:val="clear" w:pos="9360"/>
      </w:tabs>
      <w:rPr>
        <w:rFonts w:asciiTheme="minorHAnsi" w:hAnsiTheme="minorHAnsi" w:cstheme="minorHAnsi"/>
        <w:sz w:val="20"/>
        <w:szCs w:val="20"/>
      </w:rPr>
    </w:pPr>
    <w:r w:rsidRPr="00B0255E">
      <w:rPr>
        <w:rFonts w:asciiTheme="minorHAnsi" w:hAnsiTheme="minorHAnsi" w:cstheme="minorHAnsi"/>
        <w:sz w:val="20"/>
        <w:szCs w:val="20"/>
      </w:rPr>
      <w:tab/>
    </w:r>
    <w:r w:rsidRPr="00B0255E">
      <w:rPr>
        <w:rFonts w:asciiTheme="minorHAnsi" w:hAnsiTheme="minorHAnsi" w:cstheme="minorHAnsi"/>
        <w:sz w:val="20"/>
        <w:szCs w:val="20"/>
      </w:rPr>
      <w:tab/>
    </w:r>
    <w:r w:rsidRPr="00B0255E">
      <w:rPr>
        <w:rFonts w:asciiTheme="minorHAnsi" w:hAnsiTheme="minorHAnsi" w:cstheme="minorHAnsi"/>
        <w:sz w:val="20"/>
        <w:szCs w:val="20"/>
      </w:rPr>
      <w:tab/>
      <w:t>250 S. Main Street, Ste. 312</w:t>
    </w:r>
  </w:p>
  <w:p w14:paraId="51BDC4B6" w14:textId="423EDCDC" w:rsidR="00CC174E" w:rsidRPr="00B0255E" w:rsidRDefault="00CC174E" w:rsidP="004919A8">
    <w:pPr>
      <w:pStyle w:val="Header"/>
      <w:tabs>
        <w:tab w:val="clear" w:pos="4680"/>
        <w:tab w:val="clear" w:pos="9360"/>
      </w:tabs>
      <w:rPr>
        <w:rFonts w:asciiTheme="minorHAnsi" w:hAnsiTheme="minorHAnsi" w:cstheme="minorHAnsi"/>
        <w:sz w:val="20"/>
        <w:szCs w:val="20"/>
      </w:rPr>
    </w:pPr>
    <w:r w:rsidRPr="00B0255E">
      <w:rPr>
        <w:rFonts w:asciiTheme="minorHAnsi" w:hAnsiTheme="minorHAnsi" w:cstheme="minorHAnsi"/>
        <w:sz w:val="20"/>
        <w:szCs w:val="20"/>
      </w:rPr>
      <w:tab/>
    </w:r>
    <w:r w:rsidRPr="00B0255E">
      <w:rPr>
        <w:rFonts w:asciiTheme="minorHAnsi" w:hAnsiTheme="minorHAnsi" w:cstheme="minorHAnsi"/>
        <w:sz w:val="20"/>
        <w:szCs w:val="20"/>
      </w:rPr>
      <w:tab/>
    </w:r>
    <w:r w:rsidRPr="00B0255E">
      <w:rPr>
        <w:rFonts w:asciiTheme="minorHAnsi" w:hAnsiTheme="minorHAnsi" w:cstheme="minorHAnsi"/>
        <w:sz w:val="20"/>
        <w:szCs w:val="20"/>
      </w:rPr>
      <w:tab/>
      <w:t>Blacksburg, Virginia 24061</w:t>
    </w:r>
  </w:p>
  <w:p w14:paraId="78305EAB" w14:textId="025AAD97" w:rsidR="00CC174E" w:rsidRPr="00B0255E" w:rsidRDefault="00CC174E" w:rsidP="004919A8">
    <w:pPr>
      <w:pStyle w:val="Header"/>
      <w:tabs>
        <w:tab w:val="clear" w:pos="4680"/>
        <w:tab w:val="clear" w:pos="9360"/>
      </w:tabs>
      <w:rPr>
        <w:rFonts w:asciiTheme="minorHAnsi" w:hAnsiTheme="minorHAnsi" w:cstheme="minorHAnsi"/>
        <w:sz w:val="20"/>
        <w:szCs w:val="20"/>
      </w:rPr>
    </w:pPr>
    <w:r w:rsidRPr="00B0255E">
      <w:rPr>
        <w:rFonts w:asciiTheme="minorHAnsi" w:hAnsiTheme="minorHAnsi" w:cstheme="minorHAnsi"/>
        <w:sz w:val="20"/>
        <w:szCs w:val="20"/>
      </w:rPr>
      <w:tab/>
    </w:r>
    <w:r w:rsidRPr="00B0255E">
      <w:rPr>
        <w:rFonts w:asciiTheme="minorHAnsi" w:hAnsiTheme="minorHAnsi" w:cstheme="minorHAnsi"/>
        <w:sz w:val="20"/>
        <w:szCs w:val="20"/>
      </w:rPr>
      <w:tab/>
    </w:r>
    <w:r w:rsidRPr="00B0255E">
      <w:rPr>
        <w:rFonts w:asciiTheme="minorHAnsi" w:hAnsiTheme="minorHAnsi" w:cstheme="minorHAnsi"/>
        <w:sz w:val="20"/>
        <w:szCs w:val="20"/>
      </w:rPr>
      <w:tab/>
    </w:r>
    <w:r w:rsidRPr="00B0255E">
      <w:rPr>
        <w:rFonts w:asciiTheme="minorHAnsi" w:hAnsiTheme="minorHAnsi" w:cstheme="minorHAnsi"/>
        <w:sz w:val="20"/>
        <w:szCs w:val="20"/>
      </w:rPr>
      <w:tab/>
    </w:r>
    <w:r w:rsidRPr="00B0255E">
      <w:rPr>
        <w:rFonts w:asciiTheme="minorHAnsi" w:hAnsiTheme="minorHAnsi" w:cstheme="minorHAnsi"/>
        <w:sz w:val="20"/>
        <w:szCs w:val="20"/>
      </w:rPr>
      <w:tab/>
    </w:r>
    <w:r w:rsidRPr="00B0255E">
      <w:rPr>
        <w:rFonts w:asciiTheme="minorHAnsi" w:hAnsiTheme="minorHAnsi" w:cstheme="minorHAnsi"/>
        <w:sz w:val="20"/>
        <w:szCs w:val="20"/>
      </w:rPr>
      <w:tab/>
    </w:r>
    <w:r w:rsidRPr="00B0255E">
      <w:rPr>
        <w:rFonts w:asciiTheme="minorHAnsi" w:hAnsiTheme="minorHAnsi" w:cstheme="minorHAnsi"/>
        <w:sz w:val="20"/>
        <w:szCs w:val="20"/>
      </w:rPr>
      <w:tab/>
      <w:t xml:space="preserve">P: (540) 231-8320 </w:t>
    </w:r>
  </w:p>
  <w:p w14:paraId="72ACBD2E" w14:textId="0BC161CD" w:rsidR="00CC174E" w:rsidRPr="00B0255E" w:rsidRDefault="00CC174E" w:rsidP="00BA08B5">
    <w:pPr>
      <w:spacing w:line="200" w:lineRule="exact"/>
      <w:rPr>
        <w:rFonts w:asciiTheme="minorHAnsi" w:hAnsiTheme="minorHAnsi" w:cstheme="minorHAnsi"/>
        <w:sz w:val="21"/>
        <w:szCs w:val="20"/>
      </w:rPr>
    </w:pPr>
    <w:r w:rsidRPr="00B0255E">
      <w:rPr>
        <w:rFonts w:asciiTheme="minorHAnsi" w:hAnsiTheme="minorHAnsi" w:cstheme="minorHAnsi"/>
        <w:i/>
        <w:sz w:val="21"/>
        <w:szCs w:val="13"/>
      </w:rPr>
      <w:t xml:space="preserve"> </w:t>
    </w:r>
    <w:r w:rsidRPr="00B0255E">
      <w:rPr>
        <w:rFonts w:asciiTheme="minorHAnsi" w:hAnsiTheme="minorHAnsi" w:cstheme="minorHAnsi"/>
        <w:i/>
        <w:sz w:val="21"/>
        <w:szCs w:val="13"/>
      </w:rPr>
      <w:tab/>
    </w:r>
    <w:r w:rsidRPr="00B0255E">
      <w:rPr>
        <w:rFonts w:asciiTheme="minorHAnsi" w:hAnsiTheme="minorHAnsi" w:cstheme="minorHAnsi"/>
        <w:i/>
        <w:sz w:val="21"/>
        <w:szCs w:val="13"/>
      </w:rPr>
      <w:tab/>
    </w:r>
    <w:r w:rsidRPr="00B0255E">
      <w:rPr>
        <w:rFonts w:asciiTheme="minorHAnsi" w:hAnsiTheme="minorHAnsi" w:cstheme="minorHAnsi"/>
        <w:i/>
        <w:sz w:val="21"/>
        <w:szCs w:val="13"/>
      </w:rPr>
      <w:tab/>
    </w:r>
    <w:r w:rsidRPr="00B0255E">
      <w:rPr>
        <w:rFonts w:asciiTheme="minorHAnsi" w:hAnsiTheme="minorHAnsi" w:cstheme="minorHAnsi"/>
        <w:i/>
        <w:sz w:val="21"/>
        <w:szCs w:val="13"/>
      </w:rPr>
      <w:tab/>
    </w:r>
    <w:r w:rsidRPr="00B0255E">
      <w:rPr>
        <w:rFonts w:asciiTheme="minorHAnsi" w:hAnsiTheme="minorHAnsi" w:cstheme="minorHAnsi"/>
        <w:i/>
        <w:sz w:val="21"/>
        <w:szCs w:val="13"/>
      </w:rPr>
      <w:tab/>
    </w:r>
    <w:r w:rsidRPr="00B0255E">
      <w:rPr>
        <w:rFonts w:asciiTheme="minorHAnsi" w:hAnsiTheme="minorHAnsi" w:cstheme="minorHAnsi"/>
        <w:i/>
        <w:sz w:val="21"/>
        <w:szCs w:val="13"/>
      </w:rPr>
      <w:tab/>
    </w:r>
    <w:r w:rsidRPr="00B0255E">
      <w:rPr>
        <w:rFonts w:asciiTheme="minorHAnsi" w:hAnsiTheme="minorHAnsi" w:cstheme="minorHAnsi"/>
        <w:i/>
        <w:sz w:val="21"/>
        <w:szCs w:val="13"/>
      </w:rPr>
      <w:tab/>
      <w:t>www.gfurr.vt.edu</w:t>
    </w:r>
  </w:p>
  <w:p w14:paraId="76A9E87A" w14:textId="77777777" w:rsidR="00CC174E" w:rsidRDefault="00CC17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B3407"/>
    <w:multiLevelType w:val="hybridMultilevel"/>
    <w:tmpl w:val="3FBA2E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oodard, Davon">
    <w15:presenceInfo w15:providerId="AD" w15:userId="S-1-5-21-1824200278-923733676-1501187911-65692"/>
  </w15:person>
  <w15:person w15:author="Franzi, Simone">
    <w15:presenceInfo w15:providerId="None" w15:userId="Franzi, Simo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B5"/>
    <w:rsid w:val="000062DC"/>
    <w:rsid w:val="00020AA0"/>
    <w:rsid w:val="0007103E"/>
    <w:rsid w:val="000D3D3E"/>
    <w:rsid w:val="001F3C95"/>
    <w:rsid w:val="003B5AFC"/>
    <w:rsid w:val="003C139D"/>
    <w:rsid w:val="004919A8"/>
    <w:rsid w:val="004F775B"/>
    <w:rsid w:val="00500286"/>
    <w:rsid w:val="00504E99"/>
    <w:rsid w:val="00563CAB"/>
    <w:rsid w:val="005D5C8A"/>
    <w:rsid w:val="006013EB"/>
    <w:rsid w:val="006C448E"/>
    <w:rsid w:val="00737659"/>
    <w:rsid w:val="00742C6A"/>
    <w:rsid w:val="00744962"/>
    <w:rsid w:val="008B48D2"/>
    <w:rsid w:val="008F13C1"/>
    <w:rsid w:val="00971506"/>
    <w:rsid w:val="00A152A6"/>
    <w:rsid w:val="00A71852"/>
    <w:rsid w:val="00AC58C0"/>
    <w:rsid w:val="00B0255E"/>
    <w:rsid w:val="00B11C12"/>
    <w:rsid w:val="00B34AE5"/>
    <w:rsid w:val="00BA08B5"/>
    <w:rsid w:val="00BD7833"/>
    <w:rsid w:val="00CB3002"/>
    <w:rsid w:val="00CC174E"/>
    <w:rsid w:val="00CF5418"/>
    <w:rsid w:val="00D6706A"/>
    <w:rsid w:val="00EC7C47"/>
    <w:rsid w:val="00F77B3C"/>
    <w:rsid w:val="00F9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2A9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8B5"/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8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08B5"/>
    <w:rPr>
      <w:rFonts w:ascii="Arial" w:eastAsia="Times New Roman" w:hAnsi="Arial" w:cs="Times New Roman"/>
    </w:rPr>
  </w:style>
  <w:style w:type="table" w:styleId="TableGrid">
    <w:name w:val="Table Grid"/>
    <w:basedOn w:val="TableNormal"/>
    <w:uiPriority w:val="39"/>
    <w:rsid w:val="00BA08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A08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8B5"/>
    <w:rPr>
      <w:rFonts w:ascii="Arial" w:eastAsia="Times New Roman" w:hAnsi="Arial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96B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6B2F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6B2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2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2A6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D3D3E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775B"/>
    <w:pPr>
      <w:spacing w:after="0"/>
    </w:pPr>
    <w:rPr>
      <w:rFonts w:ascii="Arial" w:eastAsia="Times New Roman" w:hAnsi="Arial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775B"/>
    <w:rPr>
      <w:rFonts w:ascii="Arial" w:eastAsia="Times New Roman" w:hAnsi="Arial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3C56B-6797-4781-9ACE-820D4B127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Donnelson, Marcia</dc:creator>
  <cp:keywords/>
  <dc:description/>
  <cp:lastModifiedBy>Woodard, Davon</cp:lastModifiedBy>
  <cp:revision>3</cp:revision>
  <cp:lastPrinted>2017-11-27T20:38:00Z</cp:lastPrinted>
  <dcterms:created xsi:type="dcterms:W3CDTF">2018-02-08T16:20:00Z</dcterms:created>
  <dcterms:modified xsi:type="dcterms:W3CDTF">2018-02-08T16:25:00Z</dcterms:modified>
</cp:coreProperties>
</file>